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1DA" w:rsidRDefault="00B952EC">
      <w:pPr>
        <w:pStyle w:val="Titel"/>
        <w:pBdr>
          <w:top w:val="nil"/>
          <w:left w:val="nil"/>
          <w:bottom w:val="nil"/>
          <w:right w:val="nil"/>
          <w:between w:val="nil"/>
        </w:pBdr>
      </w:pPr>
      <w:bookmarkStart w:id="0" w:name="_aczyuw2yex2w" w:colFirst="0" w:colLast="0"/>
      <w:bookmarkEnd w:id="0"/>
      <w:r>
        <w:rPr>
          <w:b w:val="0"/>
          <w:color w:val="039BE5"/>
          <w:sz w:val="72"/>
          <w:szCs w:val="72"/>
        </w:rPr>
        <w:t>Functioneel Ontwerp</w:t>
      </w:r>
      <w:r>
        <w:br/>
        <w:t>Your Own Pizza</w:t>
      </w:r>
    </w:p>
    <w:p w:rsidR="007371DA" w:rsidRDefault="00B952EC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8" name="image3.png" descr="korte reg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korte rege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71DA" w:rsidRDefault="00362C9F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sz w:val="32"/>
          <w:szCs w:val="32"/>
        </w:rPr>
        <w:t>Stan Rene Idriss Maes</w:t>
      </w:r>
      <w:r w:rsidR="00B952EC">
        <w:rPr>
          <w:sz w:val="32"/>
          <w:szCs w:val="32"/>
        </w:rPr>
        <w:br/>
      </w:r>
      <w:r w:rsidR="00B952EC">
        <w:rPr>
          <w:color w:val="666666"/>
          <w:sz w:val="32"/>
          <w:szCs w:val="32"/>
        </w:rPr>
        <w:t xml:space="preserve">Datum </w:t>
      </w:r>
      <w:r>
        <w:rPr>
          <w:color w:val="666666"/>
          <w:sz w:val="32"/>
          <w:szCs w:val="32"/>
        </w:rPr>
        <w:t>18 12 19</w:t>
      </w:r>
    </w:p>
    <w:p w:rsidR="007371DA" w:rsidRDefault="00B952EC" w:rsidP="00362C9F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color w:val="666666"/>
          <w:sz w:val="32"/>
          <w:szCs w:val="32"/>
        </w:rPr>
        <w:t>Versie: 1.0</w:t>
      </w:r>
    </w:p>
    <w:p w:rsidR="007371DA" w:rsidRDefault="007371DA">
      <w:pPr>
        <w:pBdr>
          <w:top w:val="nil"/>
          <w:left w:val="nil"/>
          <w:bottom w:val="nil"/>
          <w:right w:val="nil"/>
          <w:between w:val="nil"/>
        </w:pBdr>
      </w:pPr>
      <w:bookmarkStart w:id="1" w:name="_GoBack"/>
      <w:bookmarkEnd w:id="1"/>
    </w:p>
    <w:p w:rsidR="007371DA" w:rsidRDefault="00B952EC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7371DA" w:rsidRDefault="00B952EC">
      <w:pPr>
        <w:pStyle w:val="Kop1"/>
        <w:pBdr>
          <w:top w:val="nil"/>
          <w:left w:val="nil"/>
          <w:bottom w:val="nil"/>
          <w:right w:val="nil"/>
          <w:between w:val="nil"/>
        </w:pBdr>
      </w:pPr>
      <w:bookmarkStart w:id="2" w:name="_4lqp25cx7kth" w:colFirst="0" w:colLast="0"/>
      <w:bookmarkEnd w:id="2"/>
      <w:r>
        <w:lastRenderedPageBreak/>
        <w:t>Inhoudsopgave</w:t>
      </w:r>
    </w:p>
    <w:p w:rsidR="007371DA" w:rsidRDefault="00B95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666666"/>
        </w:rPr>
        <w:t>Lijst van functionaliteiten</w:t>
      </w:r>
    </w:p>
    <w:p w:rsidR="007371DA" w:rsidRDefault="00B95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  <w:r>
        <w:rPr>
          <w:color w:val="666666"/>
        </w:rPr>
        <w:t>Navigatie</w:t>
      </w:r>
    </w:p>
    <w:p w:rsidR="007371DA" w:rsidRDefault="00B95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  <w:r>
        <w:rPr>
          <w:color w:val="666666"/>
        </w:rPr>
        <w:t>Lijst van alle pagina’s</w:t>
      </w:r>
    </w:p>
    <w:p w:rsidR="007371DA" w:rsidRDefault="00B95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  <w:r>
        <w:rPr>
          <w:color w:val="666666"/>
        </w:rPr>
        <w:t>Paginaontwerp</w:t>
      </w:r>
    </w:p>
    <w:p w:rsidR="007371DA" w:rsidRDefault="00B95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  <w:r>
        <w:rPr>
          <w:color w:val="666666"/>
        </w:rPr>
        <w:t>Formulierontwerp</w:t>
      </w:r>
    </w:p>
    <w:p w:rsidR="007371DA" w:rsidRDefault="00B95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  <w:r>
        <w:rPr>
          <w:color w:val="666666"/>
        </w:rPr>
        <w:t>Grafisch ontwerp</w:t>
      </w:r>
    </w:p>
    <w:p w:rsidR="007371DA" w:rsidRDefault="007371DA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:rsidR="007371DA" w:rsidRDefault="007371DA">
      <w:pPr>
        <w:pStyle w:val="Kop1"/>
        <w:pBdr>
          <w:top w:val="nil"/>
          <w:left w:val="nil"/>
          <w:bottom w:val="nil"/>
          <w:right w:val="nil"/>
          <w:between w:val="nil"/>
        </w:pBdr>
      </w:pPr>
      <w:bookmarkStart w:id="3" w:name="_odloz5lyiz12" w:colFirst="0" w:colLast="0"/>
      <w:bookmarkEnd w:id="3"/>
    </w:p>
    <w:p w:rsidR="007371DA" w:rsidRDefault="007371DA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666666"/>
        </w:rPr>
      </w:pPr>
    </w:p>
    <w:p w:rsidR="007371DA" w:rsidRDefault="007371DA">
      <w:pPr>
        <w:pBdr>
          <w:top w:val="nil"/>
          <w:left w:val="nil"/>
          <w:bottom w:val="nil"/>
          <w:right w:val="nil"/>
          <w:between w:val="nil"/>
        </w:pBdr>
      </w:pPr>
    </w:p>
    <w:p w:rsidR="007371DA" w:rsidRDefault="007371DA">
      <w:pPr>
        <w:pBdr>
          <w:top w:val="nil"/>
          <w:left w:val="nil"/>
          <w:bottom w:val="nil"/>
          <w:right w:val="nil"/>
          <w:between w:val="nil"/>
        </w:pBdr>
      </w:pPr>
    </w:p>
    <w:p w:rsidR="007371DA" w:rsidRDefault="007371DA">
      <w:pPr>
        <w:pBdr>
          <w:top w:val="nil"/>
          <w:left w:val="nil"/>
          <w:bottom w:val="nil"/>
          <w:right w:val="nil"/>
          <w:between w:val="nil"/>
        </w:pBdr>
      </w:pPr>
    </w:p>
    <w:p w:rsidR="007371DA" w:rsidRDefault="007371DA">
      <w:pPr>
        <w:pBdr>
          <w:top w:val="nil"/>
          <w:left w:val="nil"/>
          <w:bottom w:val="nil"/>
          <w:right w:val="nil"/>
          <w:between w:val="nil"/>
        </w:pBdr>
      </w:pPr>
    </w:p>
    <w:p w:rsidR="007371DA" w:rsidRDefault="007371DA">
      <w:pPr>
        <w:pBdr>
          <w:top w:val="nil"/>
          <w:left w:val="nil"/>
          <w:bottom w:val="nil"/>
          <w:right w:val="nil"/>
          <w:between w:val="nil"/>
        </w:pBdr>
      </w:pPr>
    </w:p>
    <w:p w:rsidR="007371DA" w:rsidRDefault="007371DA">
      <w:pPr>
        <w:pBdr>
          <w:top w:val="nil"/>
          <w:left w:val="nil"/>
          <w:bottom w:val="nil"/>
          <w:right w:val="nil"/>
          <w:between w:val="nil"/>
        </w:pBdr>
      </w:pPr>
    </w:p>
    <w:p w:rsidR="007371DA" w:rsidRDefault="007371DA">
      <w:pPr>
        <w:pBdr>
          <w:top w:val="nil"/>
          <w:left w:val="nil"/>
          <w:bottom w:val="nil"/>
          <w:right w:val="nil"/>
          <w:between w:val="nil"/>
        </w:pBdr>
      </w:pPr>
    </w:p>
    <w:p w:rsidR="007371DA" w:rsidRDefault="007371DA">
      <w:pPr>
        <w:pBdr>
          <w:top w:val="nil"/>
          <w:left w:val="nil"/>
          <w:bottom w:val="nil"/>
          <w:right w:val="nil"/>
          <w:between w:val="nil"/>
        </w:pBdr>
      </w:pPr>
    </w:p>
    <w:p w:rsidR="007371DA" w:rsidRDefault="007371DA">
      <w:pPr>
        <w:pBdr>
          <w:top w:val="nil"/>
          <w:left w:val="nil"/>
          <w:bottom w:val="nil"/>
          <w:right w:val="nil"/>
          <w:between w:val="nil"/>
        </w:pBdr>
      </w:pPr>
    </w:p>
    <w:p w:rsidR="007371DA" w:rsidRDefault="007371DA">
      <w:pPr>
        <w:pBdr>
          <w:top w:val="nil"/>
          <w:left w:val="nil"/>
          <w:bottom w:val="nil"/>
          <w:right w:val="nil"/>
          <w:between w:val="nil"/>
        </w:pBdr>
      </w:pPr>
    </w:p>
    <w:p w:rsidR="007371DA" w:rsidRDefault="007371DA">
      <w:pPr>
        <w:pBdr>
          <w:top w:val="nil"/>
          <w:left w:val="nil"/>
          <w:bottom w:val="nil"/>
          <w:right w:val="nil"/>
          <w:between w:val="nil"/>
        </w:pBdr>
      </w:pPr>
    </w:p>
    <w:p w:rsidR="007371DA" w:rsidRDefault="007371DA">
      <w:pPr>
        <w:pBdr>
          <w:top w:val="nil"/>
          <w:left w:val="nil"/>
          <w:bottom w:val="nil"/>
          <w:right w:val="nil"/>
          <w:between w:val="nil"/>
        </w:pBdr>
      </w:pPr>
    </w:p>
    <w:p w:rsidR="007371DA" w:rsidRDefault="007371DA">
      <w:pPr>
        <w:pBdr>
          <w:top w:val="nil"/>
          <w:left w:val="nil"/>
          <w:bottom w:val="nil"/>
          <w:right w:val="nil"/>
          <w:between w:val="nil"/>
        </w:pBdr>
      </w:pPr>
    </w:p>
    <w:p w:rsidR="007371DA" w:rsidRDefault="00B952EC">
      <w:pPr>
        <w:pStyle w:val="Kop1"/>
      </w:pPr>
      <w:bookmarkStart w:id="4" w:name="_zduq9rguytt8" w:colFirst="0" w:colLast="0"/>
      <w:bookmarkEnd w:id="4"/>
      <w:r>
        <w:lastRenderedPageBreak/>
        <w:t>Lijst van functionaliteiten</w:t>
      </w:r>
    </w:p>
    <w:p w:rsidR="007371DA" w:rsidRDefault="007371DA"/>
    <w:p w:rsidR="007371DA" w:rsidRDefault="00B952EC">
      <w:pPr>
        <w:numPr>
          <w:ilvl w:val="0"/>
          <w:numId w:val="2"/>
        </w:numPr>
      </w:pPr>
      <w:r>
        <w:t>Een aantal pizza’s moeten kunnen aangegeven worden.</w:t>
      </w:r>
    </w:p>
    <w:p w:rsidR="007371DA" w:rsidRDefault="00B952EC">
      <w:pPr>
        <w:numPr>
          <w:ilvl w:val="0"/>
          <w:numId w:val="2"/>
        </w:numPr>
        <w:spacing w:before="0"/>
      </w:pPr>
      <w:r>
        <w:t>Moet kunnen aangeven of de bodem glutenvrij moet.</w:t>
      </w:r>
    </w:p>
    <w:p w:rsidR="007371DA" w:rsidRDefault="00B952EC">
      <w:pPr>
        <w:numPr>
          <w:ilvl w:val="0"/>
          <w:numId w:val="2"/>
        </w:numPr>
        <w:spacing w:before="0"/>
      </w:pPr>
      <w:r>
        <w:t>Moet aangeven worden of het kinderpizza(Formaat) of standaartformaat pizza.</w:t>
      </w:r>
    </w:p>
    <w:p w:rsidR="007371DA" w:rsidRDefault="00B952EC">
      <w:pPr>
        <w:numPr>
          <w:ilvl w:val="0"/>
          <w:numId w:val="2"/>
        </w:numPr>
        <w:spacing w:before="0"/>
      </w:pPr>
      <w:r>
        <w:t>Welke ingredienten op de pizza(‘s) moet.</w:t>
      </w:r>
    </w:p>
    <w:p w:rsidR="007371DA" w:rsidRDefault="00B952EC">
      <w:pPr>
        <w:numPr>
          <w:ilvl w:val="0"/>
          <w:numId w:val="2"/>
        </w:numPr>
        <w:spacing w:before="0"/>
      </w:pPr>
      <w:r>
        <w:t>Aangeven</w:t>
      </w:r>
      <w:r>
        <w:t xml:space="preserve"> dat er een aantal ingredienten zijn.</w:t>
      </w:r>
    </w:p>
    <w:p w:rsidR="007371DA" w:rsidRDefault="00B952EC">
      <w:pPr>
        <w:numPr>
          <w:ilvl w:val="0"/>
          <w:numId w:val="2"/>
        </w:numPr>
        <w:spacing w:before="0"/>
      </w:pPr>
      <w:r>
        <w:t>Extra ingredienten moet je extra betalen.</w:t>
      </w:r>
    </w:p>
    <w:p w:rsidR="007371DA" w:rsidRDefault="00B952EC">
      <w:pPr>
        <w:numPr>
          <w:ilvl w:val="0"/>
          <w:numId w:val="2"/>
        </w:numPr>
        <w:spacing w:before="0"/>
      </w:pPr>
      <w:r>
        <w:t>Moet aangeven dat er twee experimentele fase zijn(Voorgerachten &amp; Nagerechten).</w:t>
      </w:r>
    </w:p>
    <w:p w:rsidR="007371DA" w:rsidRDefault="00B952EC">
      <w:pPr>
        <w:numPr>
          <w:ilvl w:val="0"/>
          <w:numId w:val="2"/>
        </w:numPr>
        <w:spacing w:before="0"/>
      </w:pPr>
      <w:r>
        <w:t>Moet aangeven dat tijdens de gehele periode altijd drinken kan bestellen.</w:t>
      </w:r>
    </w:p>
    <w:p w:rsidR="007371DA" w:rsidRDefault="00B952EC">
      <w:pPr>
        <w:numPr>
          <w:ilvl w:val="0"/>
          <w:numId w:val="2"/>
        </w:numPr>
        <w:spacing w:before="0"/>
      </w:pPr>
      <w:r>
        <w:t>Moet aangeven worden d</w:t>
      </w:r>
      <w:r>
        <w:t>at een periode 90 minuten duurt.</w:t>
      </w:r>
    </w:p>
    <w:p w:rsidR="007371DA" w:rsidRDefault="00B952EC">
      <w:pPr>
        <w:numPr>
          <w:ilvl w:val="0"/>
          <w:numId w:val="2"/>
        </w:numPr>
        <w:spacing w:before="0"/>
      </w:pPr>
      <w:r>
        <w:t xml:space="preserve">Moet aangeven dat er na de 90 minuten extra kosten bij komt na elk kwartier. </w:t>
      </w:r>
    </w:p>
    <w:p w:rsidR="007371DA" w:rsidRDefault="00B952EC">
      <w:pPr>
        <w:numPr>
          <w:ilvl w:val="0"/>
          <w:numId w:val="2"/>
        </w:numPr>
        <w:spacing w:before="0"/>
      </w:pPr>
      <w:r>
        <w:t>Moet na het bestellen de totale prijs worden aangeven.</w:t>
      </w:r>
    </w:p>
    <w:p w:rsidR="007371DA" w:rsidRDefault="00B952EC">
      <w:pPr>
        <w:numPr>
          <w:ilvl w:val="0"/>
          <w:numId w:val="2"/>
        </w:numPr>
        <w:spacing w:before="0"/>
      </w:pPr>
      <w:r>
        <w:t>Moet aangeven worden dat de bestelling is verzonden.</w:t>
      </w:r>
    </w:p>
    <w:p w:rsidR="007371DA" w:rsidRDefault="00B952EC">
      <w:pPr>
        <w:numPr>
          <w:ilvl w:val="0"/>
          <w:numId w:val="2"/>
        </w:numPr>
        <w:spacing w:before="0"/>
      </w:pPr>
      <w:r>
        <w:t>Moet Feedback worden geven na het afr</w:t>
      </w:r>
      <w:r>
        <w:t>onden van de bestelling.</w:t>
      </w:r>
    </w:p>
    <w:p w:rsidR="007371DA" w:rsidRDefault="00B952EC">
      <w:pPr>
        <w:numPr>
          <w:ilvl w:val="0"/>
          <w:numId w:val="2"/>
        </w:numPr>
        <w:spacing w:before="0"/>
      </w:pPr>
      <w:r>
        <w:t>Moet na de bestelling een rekening te zien.</w:t>
      </w:r>
    </w:p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B952EC">
      <w:pPr>
        <w:pStyle w:val="Kop1"/>
      </w:pPr>
      <w:bookmarkStart w:id="5" w:name="_crb9zr8vr85f" w:colFirst="0" w:colLast="0"/>
      <w:bookmarkEnd w:id="5"/>
      <w:r>
        <w:lastRenderedPageBreak/>
        <w:t>Navigatie</w:t>
      </w:r>
    </w:p>
    <w:p w:rsidR="007371DA" w:rsidRDefault="00B952EC">
      <w:ins w:id="6" w:author="Maes Smit" w:date="2019-12-18T18:53:00Z">
        <w:r>
          <w:rPr>
            <w:noProof/>
          </w:rPr>
          <w:drawing>
            <wp:inline distT="114300" distB="114300" distL="114300" distR="114300">
              <wp:extent cx="5943600" cy="6819900"/>
              <wp:effectExtent l="0" t="0" r="0" b="0"/>
              <wp:docPr id="7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68199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:rsidR="007371DA" w:rsidRDefault="00B952EC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7371DA" w:rsidRDefault="00B952EC">
      <w:pPr>
        <w:pStyle w:val="Kop1"/>
      </w:pPr>
      <w:bookmarkStart w:id="7" w:name="_yfks37omcz63" w:colFirst="0" w:colLast="0"/>
      <w:bookmarkEnd w:id="7"/>
      <w:r>
        <w:lastRenderedPageBreak/>
        <w:t>Lijst van alle pagina’s</w:t>
      </w:r>
    </w:p>
    <w:p w:rsidR="007371DA" w:rsidRDefault="007371DA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920"/>
        <w:gridCol w:w="3300"/>
        <w:gridCol w:w="2340"/>
      </w:tblGrid>
      <w:tr w:rsidR="007371DA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Naam pagina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Afwijkend pagina ontwerp</w:t>
            </w:r>
          </w:p>
        </w:tc>
      </w:tr>
      <w:tr w:rsidR="007371DA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Hoofdpagina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nee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Aangeven van tafel nummer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nee</w:t>
            </w:r>
          </w:p>
        </w:tc>
      </w:tr>
      <w:tr w:rsidR="007371DA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Pizza’s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nee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Aangeven van aantal pizza’s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nee</w:t>
            </w:r>
          </w:p>
        </w:tc>
      </w:tr>
      <w:tr w:rsidR="007371DA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Glutenvrij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nee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Aangeven van gluten of niet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nee</w:t>
            </w:r>
          </w:p>
        </w:tc>
      </w:tr>
      <w:tr w:rsidR="007371DA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Formaat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nee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Aangeven van het formaat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nee</w:t>
            </w:r>
          </w:p>
        </w:tc>
      </w:tr>
      <w:tr w:rsidR="007371DA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Ingredienten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nee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Aangeven van ingredienten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nee</w:t>
            </w:r>
          </w:p>
        </w:tc>
      </w:tr>
      <w:tr w:rsidR="007371DA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Totaal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nee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Aangeven wat er is bestelt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nee</w:t>
            </w:r>
          </w:p>
        </w:tc>
      </w:tr>
      <w:tr w:rsidR="007371DA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Rekening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Misschien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Aangeven wat betaalt wordt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1DA" w:rsidRDefault="00B9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nee</w:t>
            </w:r>
          </w:p>
        </w:tc>
      </w:tr>
    </w:tbl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>
      <w:pPr>
        <w:pStyle w:val="Kop1"/>
      </w:pPr>
      <w:bookmarkStart w:id="8" w:name="_ehpck7e76nkb" w:colFirst="0" w:colLast="0"/>
      <w:bookmarkEnd w:id="8"/>
    </w:p>
    <w:p w:rsidR="007371DA" w:rsidRDefault="00B952EC">
      <w:pPr>
        <w:pStyle w:val="Kop1"/>
      </w:pPr>
      <w:bookmarkStart w:id="9" w:name="_kkl882gwbfbb" w:colFirst="0" w:colLast="0"/>
      <w:bookmarkEnd w:id="9"/>
      <w:r>
        <w:t>Paginaontwerp</w:t>
      </w:r>
    </w:p>
    <w:p w:rsidR="007371DA" w:rsidRDefault="00B952EC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5233988" cy="6999670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6999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p w:rsidR="007371DA" w:rsidRDefault="007371DA"/>
    <w:sectPr w:rsidR="007371D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2EC" w:rsidRDefault="00B952EC">
      <w:pPr>
        <w:spacing w:before="0" w:line="240" w:lineRule="auto"/>
      </w:pPr>
      <w:r>
        <w:separator/>
      </w:r>
    </w:p>
  </w:endnote>
  <w:endnote w:type="continuationSeparator" w:id="0">
    <w:p w:rsidR="00B952EC" w:rsidRDefault="00B952E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1DA" w:rsidRDefault="00B952E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362C9F">
      <w:fldChar w:fldCharType="separate"/>
    </w:r>
    <w:r w:rsidR="00362C9F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1.png" descr="voetteks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voetteks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1DA" w:rsidRDefault="00B952EC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1.png" descr="voetteks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voetteks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2EC" w:rsidRDefault="00B952EC">
      <w:pPr>
        <w:spacing w:before="0" w:line="240" w:lineRule="auto"/>
      </w:pPr>
      <w:r>
        <w:separator/>
      </w:r>
    </w:p>
  </w:footnote>
  <w:footnote w:type="continuationSeparator" w:id="0">
    <w:p w:rsidR="00B952EC" w:rsidRDefault="00B952E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1DA" w:rsidRDefault="00B952EC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1.png" descr="horizontale lij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e lij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9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371DA" w:rsidRDefault="00B952EC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>
          <wp:extent cx="447675" cy="57150"/>
          <wp:effectExtent l="0" t="0" r="0" b="0"/>
          <wp:docPr id="6" name="image4.png" descr="korte reg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korte regel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1DA" w:rsidRDefault="00B952EC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5" name="image1.png" descr="horizontale lij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e lij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5F8E"/>
    <w:multiLevelType w:val="multilevel"/>
    <w:tmpl w:val="3FD42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6764E2"/>
    <w:multiLevelType w:val="multilevel"/>
    <w:tmpl w:val="0F50BA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1DA"/>
    <w:rsid w:val="00362C9F"/>
    <w:rsid w:val="007371DA"/>
    <w:rsid w:val="00B9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DFE74E"/>
  <w15:docId w15:val="{56CDF525-74EF-0540-A70E-E7EE644A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nl" w:eastAsia="nl-NL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Maes Smit</cp:lastModifiedBy>
  <cp:revision>2</cp:revision>
  <dcterms:created xsi:type="dcterms:W3CDTF">2019-12-18T19:07:00Z</dcterms:created>
  <dcterms:modified xsi:type="dcterms:W3CDTF">2019-12-18T19:07:00Z</dcterms:modified>
</cp:coreProperties>
</file>